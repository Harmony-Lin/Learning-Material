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这题的做法太多了，但大部分其他题解都讲完了，下面的大概都是一些</w:t>
      </w:r>
      <w:del w:id="0" w:author="Unknown">
        <w:r w:rsidRPr="00EA10D7">
          <w:rPr>
            <w:rFonts w:ascii="微软雅黑" w:eastAsia="微软雅黑" w:hAnsi="微软雅黑" w:cs="宋体" w:hint="eastAsia"/>
            <w:color w:val="333333"/>
            <w:kern w:val="0"/>
            <w:sz w:val="24"/>
            <w:szCs w:val="24"/>
          </w:rPr>
          <w:delText>装逼用的做法</w:delText>
        </w:r>
      </w:del>
    </w:p>
    <w:p w:rsidR="00EA10D7" w:rsidRPr="00EA10D7" w:rsidRDefault="00EA10D7" w:rsidP="00EA10D7">
      <w:pPr>
        <w:widowControl/>
        <w:spacing w:before="161" w:after="161"/>
        <w:jc w:val="left"/>
        <w:outlineLvl w:val="0"/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</w:pPr>
      <w:r w:rsidRPr="00EA10D7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第一种做法 指</w:t>
      </w:r>
      <w:bookmarkStart w:id="1" w:name="_GoBack"/>
      <w:bookmarkEnd w:id="1"/>
      <w:r w:rsidRPr="00EA10D7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针做法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先来介绍一下我的思路吧~</w:t>
      </w:r>
    </w:p>
    <w:p w:rsidR="00EA10D7" w:rsidRPr="00EA10D7" w:rsidRDefault="00EA10D7" w:rsidP="00EA10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</w:t>
      </w:r>
    </w:p>
    <w:p w:rsidR="00EA10D7" w:rsidRPr="00EA10D7" w:rsidRDefault="00EA10D7" w:rsidP="00EA10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统一转换成小写的字母</w:t>
      </w:r>
    </w:p>
    <w:p w:rsidR="00EA10D7" w:rsidRPr="00EA10D7" w:rsidRDefault="00EA10D7" w:rsidP="00EA10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使用系统函数找出单词首次出现的位置，然后改变指针</w:t>
      </w:r>
    </w:p>
    <w:p w:rsidR="00EA10D7" w:rsidRPr="00EA10D7" w:rsidRDefault="00EA10D7" w:rsidP="00EA10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不断统计答案</w:t>
      </w:r>
    </w:p>
    <w:p w:rsidR="00EA10D7" w:rsidRPr="00EA10D7" w:rsidRDefault="00EA10D7" w:rsidP="00EA10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" w:history="1">
        <w:r w:rsidRPr="00EA10D7">
          <w:rPr>
            <w:rFonts w:ascii="微软雅黑" w:eastAsia="微软雅黑" w:hAnsi="微软雅黑" w:cs="宋体" w:hint="eastAsia"/>
            <w:color w:val="0E90D2"/>
            <w:kern w:val="0"/>
            <w:sz w:val="24"/>
            <w:szCs w:val="24"/>
          </w:rPr>
          <w:t>关于指针的更多介绍</w:t>
        </w:r>
      </w:hyperlink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这里使用了很多系统函数，在代码中详细介绍：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#include &lt;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cstring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#include &lt;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cctype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#include &lt;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cstdio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void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strlower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(char *a) {//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手写函数，将大写字母转换成小写字母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</w:t>
      </w:r>
      <w:proofErr w:type="gram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for(</w:t>
      </w:r>
      <w:proofErr w:type="spellStart"/>
      <w:proofErr w:type="gram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= 0; a[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];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++ 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if(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isupper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(a[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])) a[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] =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tolower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(a[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]);//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isupper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是判断是否是大写字母的系统函数，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tolower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是将其转换成小写字母的函数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main ()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lastRenderedPageBreak/>
        <w:t xml:space="preserve">    char destination[1000001], *q, source[11], *p;//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destintion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是要找的文章，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source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是要找的单词，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p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和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q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都是指针类，分别代表当前搜索到什么地方了和最后一次找到单词的指针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bool flag = false;//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判断是否找到了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= 0, ans1 = -1;//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个数和首次出现的位置，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ans1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的初值是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-1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是因为在没找到的时候就直接输出就行了，省事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gets(source);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gets(destination);//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输入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strlower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(destination);//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全部转换成小写字母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strlower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(source);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=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strlen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(source);//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长度，在后面防止越界和加快速度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p = destination;//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先将指针设为全部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for(; q =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strstr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(p, source); ) {//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循环，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strstr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是在一个字符串里面给定一个字符串，寻找有没有这个字符串，若有，返回首次出现的指针否则返回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NULL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（空指针）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</w:t>
      </w:r>
      <w:proofErr w:type="gram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if( q</w:t>
      </w:r>
      <w:proofErr w:type="gram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!= NULL//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找到了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&amp;&amp; ( q == destination || *(q - 1) == ' ') 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第一个条件是防止越界，第二个是判断前一个是不是空格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&amp;&amp; ( *(q +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) == '\0' || *(q +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) == ' ' ) ) {//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如果后面也是空格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++ 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答案加一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    if(flag == false) {//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如果是首次找到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        flag = true;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        ans1 = q - destination;//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第一个位置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lastRenderedPageBreak/>
        <w:t xml:space="preserve">    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p = q +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刷新指针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if(flag == true)//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找到了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printf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("%d %d" ,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, ans1);//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输出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else 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    </w:t>
      </w:r>
      <w:proofErr w:type="spellStart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printf</w:t>
      </w:r>
      <w:proofErr w:type="spellEnd"/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("%d", ans1);//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输出</w:t>
      </w: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-1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 xml:space="preserve">    return 0;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 w:hint="eastAsia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宋体"/>
          <w:color w:val="555555"/>
          <w:kern w:val="0"/>
          <w:sz w:val="24"/>
          <w:szCs w:val="24"/>
        </w:rPr>
        <w:t>}</w:t>
      </w:r>
    </w:p>
    <w:p w:rsidR="00EA10D7" w:rsidRPr="00EA10D7" w:rsidRDefault="00EA10D7" w:rsidP="00EA10D7">
      <w:pPr>
        <w:widowControl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r w:rsidRPr="00EA10D7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第二种做法 有穷自动机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图灵机大概就是一个“自动机”，就是说代码分好几种状态，每种状态做不同的事。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举个简单的例子吧</w:t>
      </w:r>
    </w:p>
    <w:p w:rsidR="00EA10D7" w:rsidRPr="00EA10D7" w:rsidRDefault="00EA10D7" w:rsidP="00EA10D7">
      <w:pPr>
        <w:widowControl/>
        <w:jc w:val="left"/>
        <w:rPr>
          <w:rFonts w:ascii="Georgia" w:eastAsia="宋体" w:hAnsi="Georgia" w:cs="宋体" w:hint="eastAsia"/>
          <w:color w:val="333333"/>
          <w:kern w:val="0"/>
          <w:sz w:val="24"/>
          <w:szCs w:val="24"/>
        </w:rPr>
      </w:pPr>
      <w:r w:rsidRPr="00EA10D7">
        <w:rPr>
          <w:rFonts w:ascii="Georgia" w:eastAsia="宋体" w:hAnsi="Georgia" w:cs="宋体"/>
          <w:color w:val="333333"/>
          <w:kern w:val="0"/>
          <w:sz w:val="24"/>
          <w:szCs w:val="24"/>
        </w:rPr>
        <w:t>输入一个字符串，输入的只有两种字符，一种是字母，一种是空格。现在求一共有几个单词。注意，有可能有多个空格连在一起，开头和结尾都有可能有空格。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那么这是一道简单的有穷自动机，运行时分两种情况：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①是空格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②是字母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（其实当前状态就是上一个字符的状态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那么在遍历数组的时候拿一个变量记录下来当前是什么状态，可以用$0$代表当前是空格状态，$1$代表是字母状态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当如果</w:t>
      </w:r>
      <w:proofErr w:type="gramEnd"/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当前状态是$1$，而现在却遇到空格，那么就计数器加一，</w:t>
      </w:r>
      <w:r w:rsidRPr="00EA10D7">
        <w:rPr>
          <w:rFonts w:ascii="微软雅黑" w:eastAsia="微软雅黑" w:hAnsi="微软雅黑" w:cs="宋体" w:hint="eastAsia"/>
          <w:b/>
          <w:bCs/>
          <w:color w:val="515151"/>
          <w:kern w:val="0"/>
          <w:sz w:val="24"/>
          <w:szCs w:val="24"/>
        </w:rPr>
        <w:t>同时要将状态改为$0$</w:t>
      </w: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，如果当前状态是$0$，现在的字符却是字母，就只将状态改为$1$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BUT!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在跳出循环的时候如果状态是$1$，要将计数器加一，否则如果最后是字母就会少统计一个单词！（想想为什么）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状态图：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7620000" cy="3238500"/>
            <wp:effectExtent l="0" t="0" r="0" b="0"/>
            <wp:docPr id="1" name="图片 1" descr="https://cdn.luogu.org/upload/pic/60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luogu.org/upload/pic/600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然后就是代码：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注：不是本题的代码！！！是这个例子的代码！！！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lastRenderedPageBreak/>
        <w:t>#include &lt;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cstdio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main ()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char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a[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1001];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state,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= 0;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gets(a);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if(a[0] == ' ') state = 0;//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设置初始值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else state = 1;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for(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= 1; 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];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++ 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要从一开始遍历，因为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零已经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遍历过了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' ')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是空格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if(state == 1)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当前状态（前一个）是字母，说明找到一个单词了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++ 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答案加一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state = 0;//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千万别忘了改状态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else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是字母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if(state == 0)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当前状态（前一个）是空格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state = 1;//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将状态改为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1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if(state == 1)//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最后还要判断一下千万不要忘记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+ ;</w:t>
      </w:r>
      <w:proofErr w:type="gramEnd"/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printf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"%d",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return 0;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}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那么，这就是简单的自动机代码，现在看看本题用自动机如何做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其实一样，就是注意字母状态分时要查找单词状态和不是要查找单词状态，而且</w:t>
      </w:r>
      <w:proofErr w:type="gramStart"/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单词第</w:t>
      </w:r>
      <w:proofErr w:type="gramEnd"/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$n$</w:t>
      </w:r>
      <w:proofErr w:type="gramStart"/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字母的状态就用$n$来表示</w:t>
      </w:r>
    </w:p>
    <w:p w:rsidR="00EA10D7" w:rsidRPr="00EA10D7" w:rsidRDefault="00EA10D7" w:rsidP="00EA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A10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以下是code：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#include &lt;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cstdio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#include &lt;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cctype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#include &lt;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cstring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&gt;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const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SPACE = 0;//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三种状态，这是空格状态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const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LETTER = -1;//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字母状态，但这表示不是要查找的单词的字母的状态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const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WORD = 1;//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而这种状态是要查找的单词的状态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当然了，如果状态时大于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1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的数，说明是要查找的单词的中间部分的状态，上文讲过了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inline void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strlower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(char *a)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不解释，上面的代码有了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for(</w:t>
      </w:r>
      <w:proofErr w:type="spellStart"/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= 0; 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];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++ 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if(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isupper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])) 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] =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tolower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main ()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char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a[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1000001], word[20];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= 0;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ans2 = -1;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state = 0;//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表状态，假设是空格，因为空格上来就判断是不是三种状态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gets(word);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gets(a);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lastRenderedPageBreak/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strlower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(a);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strlower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(word);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int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= </w:t>
      </w:r>
      <w:proofErr w:type="spellStart"/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strlen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 word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for(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= 0; 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];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++ 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遍历数组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switch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 state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case SPACE : 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如果当前状态（上一个）是空格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word[0]) state = WORD;//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变成单词第一个字母状态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else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' ') state = SPACE;//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其实这句话可以省略，因为反正都是空格状态，改它是一样的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else state = LETTER;//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剩下的肯定是其他字母状态了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break;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case LETTER : 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是其他字母状态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' ') state = SPACE;//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空格状态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break;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default: 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是要查找的单词状态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if ( state &lt;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还不是最后一个字母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' ') state = SPACE;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else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word[state]) state ++ 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变成下一个字母状态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else state = LETTER;//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其他字母状态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else if (state ==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)//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是最后一个字母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{   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if(a[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] == ' ') {//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如果下一个是空格，找到了！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    state = SPACE;//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状态不要忘记改变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        if(ans2 == -1)//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第一次找到，记录下来位置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lastRenderedPageBreak/>
        <w:t xml:space="preserve">                                ans2 =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-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因为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是单词的尾，所以要减长度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++ 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个数加一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    else state = LETTER;//</w:t>
      </w: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可惜，最后跟着其他字母，不是单词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if(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state ==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) {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+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+ ;</w:t>
      </w:r>
      <w:proofErr w:type="gramEnd"/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if(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ans2 == -1)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        ans2 =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- 1 -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len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}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</w:t>
      </w:r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if(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ans2 == -1)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printf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("-1");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else </w:t>
      </w:r>
      <w:proofErr w:type="spellStart"/>
      <w:proofErr w:type="gram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printf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(</w:t>
      </w:r>
      <w:proofErr w:type="gram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"%d %d", </w:t>
      </w:r>
      <w:proofErr w:type="spellStart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ans</w:t>
      </w:r>
      <w:proofErr w:type="spellEnd"/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, ans2);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 xml:space="preserve">    return 0;</w:t>
      </w:r>
    </w:p>
    <w:p w:rsidR="00EA10D7" w:rsidRPr="00EA10D7" w:rsidRDefault="00EA10D7" w:rsidP="00EA10D7">
      <w:pPr>
        <w:widowControl/>
        <w:pBdr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 w:hint="eastAsia"/>
          <w:color w:val="555555"/>
          <w:kern w:val="0"/>
          <w:sz w:val="24"/>
          <w:szCs w:val="24"/>
        </w:rPr>
      </w:pPr>
      <w:r w:rsidRPr="00EA10D7">
        <w:rPr>
          <w:rFonts w:ascii="Courier New" w:eastAsia="宋体" w:hAnsi="Courier New" w:cs="Courier New"/>
          <w:color w:val="555555"/>
          <w:kern w:val="0"/>
          <w:sz w:val="24"/>
          <w:szCs w:val="24"/>
        </w:rPr>
        <w:t>}</w:t>
      </w:r>
    </w:p>
    <w:p w:rsidR="00E31168" w:rsidRDefault="00E31168">
      <w:pPr>
        <w:rPr>
          <w:rFonts w:hint="eastAsia"/>
        </w:rPr>
      </w:pPr>
    </w:p>
    <w:sectPr w:rsidR="00E31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91E19"/>
    <w:multiLevelType w:val="multilevel"/>
    <w:tmpl w:val="9CD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17"/>
    <w:rsid w:val="00704417"/>
    <w:rsid w:val="00E31168"/>
    <w:rsid w:val="00EA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2116E-2E69-4912-B25F-21938173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10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A10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10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A10D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A1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0D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1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10D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A10D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A1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89396.blog.luogu.org/c-zhi-zhen-ge-zhong-xuan-xue-cao-zu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Lib_Student</dc:creator>
  <cp:keywords/>
  <dc:description/>
  <cp:lastModifiedBy>Lib_Student</cp:lastModifiedBy>
  <cp:revision>2</cp:revision>
  <dcterms:created xsi:type="dcterms:W3CDTF">2019-06-19T10:23:00Z</dcterms:created>
  <dcterms:modified xsi:type="dcterms:W3CDTF">2019-06-19T10:24:00Z</dcterms:modified>
</cp:coreProperties>
</file>